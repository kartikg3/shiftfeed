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D60" w:rsidRPr="00BE5F16" w:rsidRDefault="00D6515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5F16">
        <w:rPr>
          <w:rFonts w:ascii="Times New Roman" w:hAnsi="Times New Roman" w:cs="Times New Roman"/>
          <w:b/>
          <w:sz w:val="28"/>
          <w:szCs w:val="28"/>
          <w:u w:val="single"/>
        </w:rPr>
        <w:t>Purpose</w:t>
      </w:r>
    </w:p>
    <w:p w:rsidR="00D65150" w:rsidRDefault="003F16C0">
      <w:pPr>
        <w:rPr>
          <w:ins w:id="0" w:author="Kartik" w:date="2013-12-15T18:40:00Z"/>
          <w:rFonts w:ascii="Times New Roman" w:hAnsi="Times New Roman" w:cs="Times New Roman"/>
        </w:rPr>
      </w:pPr>
      <w:r w:rsidRPr="00BE5F16">
        <w:rPr>
          <w:rFonts w:ascii="Times New Roman" w:hAnsi="Times New Roman" w:cs="Times New Roman"/>
        </w:rPr>
        <w:t>ShiftFeed is a web-based application to assist with shift assignment</w:t>
      </w:r>
      <w:r w:rsidR="00BE5F16">
        <w:rPr>
          <w:rFonts w:ascii="Times New Roman" w:hAnsi="Times New Roman" w:cs="Times New Roman"/>
        </w:rPr>
        <w:t>, shift management, and shift notifications of employees in a company/team</w:t>
      </w:r>
      <w:r w:rsidRPr="00BE5F16">
        <w:rPr>
          <w:rFonts w:ascii="Times New Roman" w:hAnsi="Times New Roman" w:cs="Times New Roman"/>
        </w:rPr>
        <w:t>.</w:t>
      </w:r>
      <w:r w:rsidR="00BE5F16">
        <w:rPr>
          <w:rFonts w:ascii="Times New Roman" w:hAnsi="Times New Roman" w:cs="Times New Roman"/>
        </w:rPr>
        <w:t xml:space="preserve"> Its major purpose would be to save time, efforts and costs of shift management by streamlining the process by introducing a solid workflow of requests and approvals, implement a solid hierarchy of approval structure, implementing an easy to use interface for administrators and employees, and provide an intuitive UI for doing the same.</w:t>
      </w:r>
    </w:p>
    <w:p w:rsidR="002C6601" w:rsidRPr="00BE5F16" w:rsidRDefault="002C6601">
      <w:pPr>
        <w:rPr>
          <w:rFonts w:ascii="Times New Roman" w:hAnsi="Times New Roman" w:cs="Times New Roman"/>
        </w:rPr>
      </w:pPr>
    </w:p>
    <w:sectPr w:rsidR="002C6601" w:rsidRPr="00BE5F16" w:rsidSect="00760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F13" w:rsidRDefault="00612F13" w:rsidP="00D65150">
      <w:pPr>
        <w:spacing w:after="0" w:line="240" w:lineRule="auto"/>
      </w:pPr>
      <w:r>
        <w:separator/>
      </w:r>
    </w:p>
  </w:endnote>
  <w:endnote w:type="continuationSeparator" w:id="0">
    <w:p w:rsidR="00612F13" w:rsidRDefault="00612F13" w:rsidP="00D65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F13" w:rsidRDefault="00612F13" w:rsidP="00D65150">
      <w:pPr>
        <w:spacing w:after="0" w:line="240" w:lineRule="auto"/>
      </w:pPr>
      <w:r>
        <w:separator/>
      </w:r>
    </w:p>
  </w:footnote>
  <w:footnote w:type="continuationSeparator" w:id="0">
    <w:p w:rsidR="00612F13" w:rsidRDefault="00612F13" w:rsidP="00D651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3B1D"/>
    <w:rsid w:val="000A235E"/>
    <w:rsid w:val="0021010A"/>
    <w:rsid w:val="002C6601"/>
    <w:rsid w:val="003F16C0"/>
    <w:rsid w:val="005E5855"/>
    <w:rsid w:val="00612F13"/>
    <w:rsid w:val="00760D60"/>
    <w:rsid w:val="00802157"/>
    <w:rsid w:val="00897E55"/>
    <w:rsid w:val="00965B10"/>
    <w:rsid w:val="00AD21A9"/>
    <w:rsid w:val="00BE5F16"/>
    <w:rsid w:val="00D65150"/>
    <w:rsid w:val="00DC3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5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5150"/>
  </w:style>
  <w:style w:type="paragraph" w:styleId="Footer">
    <w:name w:val="footer"/>
    <w:basedOn w:val="Normal"/>
    <w:link w:val="FooterChar"/>
    <w:uiPriority w:val="99"/>
    <w:semiHidden/>
    <w:unhideWhenUsed/>
    <w:rsid w:val="00D65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150"/>
  </w:style>
  <w:style w:type="paragraph" w:styleId="BalloonText">
    <w:name w:val="Balloon Text"/>
    <w:basedOn w:val="Normal"/>
    <w:link w:val="BalloonTextChar"/>
    <w:uiPriority w:val="99"/>
    <w:semiHidden/>
    <w:unhideWhenUsed/>
    <w:rsid w:val="00965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B1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5B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B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B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B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B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</dc:creator>
  <cp:lastModifiedBy>Kartik</cp:lastModifiedBy>
  <cp:revision>5</cp:revision>
  <dcterms:created xsi:type="dcterms:W3CDTF">2013-12-15T20:10:00Z</dcterms:created>
  <dcterms:modified xsi:type="dcterms:W3CDTF">2013-12-15T23:41:00Z</dcterms:modified>
</cp:coreProperties>
</file>